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GB"/>
        </w:rPr>
      </w:pPr>
      <w:r>
        <w:rPr>
          <w:rFonts w:hint="eastAsia"/>
        </w:rPr>
        <w:t>丝绸之路与中外文化交流小测</w:t>
      </w:r>
    </w:p>
    <w:p/>
    <w:p>
      <w:pPr>
        <w:pStyle w:val="29"/>
        <w:numPr>
          <w:ilvl w:val="0"/>
          <w:numId w:val="1"/>
        </w:numPr>
      </w:pPr>
      <w:r>
        <w:rPr>
          <w:rFonts w:hint="eastAsia"/>
        </w:rPr>
        <w:t>也里可温在元代为何种宗教的名称？</w:t>
      </w:r>
      <w:r>
        <w:rPr>
          <w:rFonts w:hint="eastAsia"/>
          <w:color w:val="FF0000"/>
          <w:lang w:val="en-US" w:eastAsia="zh-CN"/>
        </w:rPr>
        <w:t>A</w:t>
      </w:r>
    </w:p>
    <w:p>
      <w:pPr>
        <w:pStyle w:val="29"/>
        <w:numPr>
          <w:ilvl w:val="1"/>
          <w:numId w:val="2"/>
        </w:numPr>
      </w:pPr>
      <w:r>
        <w:rPr>
          <w:rFonts w:hint="eastAsia"/>
        </w:rPr>
        <w:t>聂斯脱里教</w:t>
      </w:r>
    </w:p>
    <w:p>
      <w:pPr>
        <w:pStyle w:val="29"/>
        <w:numPr>
          <w:ilvl w:val="1"/>
          <w:numId w:val="2"/>
        </w:numPr>
      </w:pPr>
      <w:r>
        <w:rPr>
          <w:rFonts w:hint="eastAsia"/>
        </w:rPr>
        <w:t>伊斯兰教</w:t>
      </w:r>
    </w:p>
    <w:p>
      <w:pPr>
        <w:pStyle w:val="29"/>
        <w:numPr>
          <w:ilvl w:val="1"/>
          <w:numId w:val="2"/>
        </w:numPr>
      </w:pPr>
      <w:r>
        <w:rPr>
          <w:rFonts w:hint="eastAsia"/>
        </w:rPr>
        <w:t>景教</w:t>
      </w:r>
    </w:p>
    <w:p>
      <w:pPr>
        <w:pStyle w:val="29"/>
        <w:numPr>
          <w:ilvl w:val="1"/>
          <w:numId w:val="2"/>
        </w:numPr>
      </w:pPr>
      <w:r>
        <w:rPr>
          <w:rFonts w:hint="eastAsia"/>
        </w:rPr>
        <w:t>佛教</w:t>
      </w:r>
    </w:p>
    <w:p>
      <w:pPr>
        <w:pStyle w:val="29"/>
        <w:numPr>
          <w:ilvl w:val="0"/>
          <w:numId w:val="1"/>
        </w:numPr>
      </w:pPr>
      <w:r>
        <w:rPr>
          <w:rFonts w:hint="eastAsia"/>
        </w:rPr>
        <w:t>何者不是伊斯兰教的五大功课？</w:t>
      </w:r>
      <w:r>
        <w:rPr>
          <w:rFonts w:hint="eastAsia"/>
          <w:color w:val="FF0000"/>
          <w:lang w:val="en-US" w:eastAsia="zh-CN"/>
        </w:rPr>
        <w:t>D</w:t>
      </w:r>
    </w:p>
    <w:p>
      <w:pPr>
        <w:pStyle w:val="29"/>
        <w:numPr>
          <w:ilvl w:val="1"/>
          <w:numId w:val="3"/>
        </w:numPr>
      </w:pPr>
      <w:r>
        <w:rPr>
          <w:rFonts w:hint="eastAsia"/>
        </w:rPr>
        <w:t>念功</w:t>
      </w:r>
    </w:p>
    <w:p>
      <w:pPr>
        <w:pStyle w:val="29"/>
        <w:numPr>
          <w:ilvl w:val="1"/>
          <w:numId w:val="3"/>
        </w:numPr>
      </w:pPr>
      <w:r>
        <w:rPr>
          <w:rFonts w:hint="eastAsia"/>
        </w:rPr>
        <w:t>礼功</w:t>
      </w:r>
    </w:p>
    <w:p>
      <w:pPr>
        <w:pStyle w:val="29"/>
        <w:numPr>
          <w:ilvl w:val="1"/>
          <w:numId w:val="3"/>
        </w:numPr>
      </w:pPr>
      <w:r>
        <w:rPr>
          <w:rFonts w:hint="eastAsia"/>
        </w:rPr>
        <w:t>斋功</w:t>
      </w:r>
    </w:p>
    <w:p>
      <w:pPr>
        <w:pStyle w:val="29"/>
        <w:numPr>
          <w:ilvl w:val="1"/>
          <w:numId w:val="3"/>
        </w:numPr>
      </w:pPr>
      <w:r>
        <w:rPr>
          <w:rFonts w:hint="eastAsia"/>
        </w:rPr>
        <w:t>诵功</w:t>
      </w:r>
    </w:p>
    <w:p>
      <w:pPr>
        <w:pStyle w:val="29"/>
        <w:numPr>
          <w:ilvl w:val="0"/>
          <w:numId w:val="1"/>
        </w:numPr>
      </w:pPr>
      <w:r>
        <w:rPr>
          <w:rFonts w:hint="eastAsia"/>
        </w:rPr>
        <w:t>瞿坛指的是谁？</w:t>
      </w:r>
      <w:r>
        <w:rPr>
          <w:rFonts w:hint="eastAsia"/>
          <w:color w:val="FF0000"/>
          <w:lang w:val="en-US" w:eastAsia="zh-CN"/>
        </w:rPr>
        <w:t>B</w:t>
      </w:r>
    </w:p>
    <w:p>
      <w:pPr>
        <w:pStyle w:val="29"/>
        <w:numPr>
          <w:ilvl w:val="1"/>
          <w:numId w:val="4"/>
        </w:numPr>
      </w:pPr>
      <w:r>
        <w:rPr>
          <w:rFonts w:hint="eastAsia"/>
        </w:rPr>
        <w:t>惠能</w:t>
      </w:r>
    </w:p>
    <w:p>
      <w:pPr>
        <w:pStyle w:val="29"/>
        <w:numPr>
          <w:ilvl w:val="1"/>
          <w:numId w:val="4"/>
        </w:numPr>
      </w:pPr>
      <w:r>
        <w:rPr>
          <w:rFonts w:hint="eastAsia"/>
        </w:rPr>
        <w:t>释加牟尼</w:t>
      </w:r>
    </w:p>
    <w:p>
      <w:pPr>
        <w:pStyle w:val="29"/>
        <w:numPr>
          <w:ilvl w:val="1"/>
          <w:numId w:val="4"/>
        </w:numPr>
      </w:pPr>
      <w:r>
        <w:rPr>
          <w:rFonts w:hint="eastAsia"/>
        </w:rPr>
        <w:t>鸠摩罗什</w:t>
      </w:r>
    </w:p>
    <w:p>
      <w:pPr>
        <w:pStyle w:val="29"/>
        <w:numPr>
          <w:ilvl w:val="1"/>
          <w:numId w:val="4"/>
        </w:numPr>
      </w:pPr>
      <w:r>
        <w:rPr>
          <w:rFonts w:hint="eastAsia"/>
        </w:rPr>
        <w:t>神秀</w:t>
      </w:r>
    </w:p>
    <w:p>
      <w:pPr>
        <w:pStyle w:val="29"/>
        <w:numPr>
          <w:ilvl w:val="0"/>
          <w:numId w:val="1"/>
        </w:numPr>
      </w:pPr>
      <w:r>
        <w:rPr>
          <w:rFonts w:hint="eastAsia"/>
        </w:rPr>
        <w:t>西域医药司后来被改名为</w:t>
      </w:r>
      <w:r>
        <w:rPr>
          <w:lang w:val="en-GB"/>
        </w:rPr>
        <w:t>_____</w:t>
      </w:r>
      <w:r>
        <w:rPr>
          <w:rFonts w:hint="eastAsia"/>
          <w:lang w:val="en-GB"/>
        </w:rPr>
        <w:t>。</w:t>
      </w:r>
      <w:r>
        <w:rPr>
          <w:rFonts w:hint="eastAsia"/>
          <w:color w:val="FF0000"/>
          <w:lang w:val="en-US" w:eastAsia="zh-CN"/>
        </w:rPr>
        <w:t>A</w:t>
      </w:r>
    </w:p>
    <w:p>
      <w:pPr>
        <w:pStyle w:val="29"/>
        <w:numPr>
          <w:ilvl w:val="1"/>
          <w:numId w:val="5"/>
        </w:numPr>
      </w:pPr>
      <w:r>
        <w:rPr>
          <w:rFonts w:hint="eastAsia"/>
        </w:rPr>
        <w:t>广惠司</w:t>
      </w:r>
    </w:p>
    <w:p>
      <w:pPr>
        <w:pStyle w:val="29"/>
        <w:numPr>
          <w:ilvl w:val="1"/>
          <w:numId w:val="5"/>
        </w:numPr>
      </w:pPr>
      <w:r>
        <w:rPr>
          <w:rFonts w:hint="eastAsia"/>
        </w:rPr>
        <w:t>回回药物院</w:t>
      </w:r>
    </w:p>
    <w:p>
      <w:pPr>
        <w:pStyle w:val="29"/>
        <w:numPr>
          <w:ilvl w:val="1"/>
          <w:numId w:val="5"/>
        </w:numPr>
      </w:pPr>
      <w:r>
        <w:rPr>
          <w:rFonts w:hint="eastAsia"/>
        </w:rPr>
        <w:t>太医院</w:t>
      </w:r>
    </w:p>
    <w:p>
      <w:pPr>
        <w:pStyle w:val="29"/>
        <w:numPr>
          <w:ilvl w:val="1"/>
          <w:numId w:val="5"/>
        </w:numPr>
      </w:pPr>
      <w:r>
        <w:rPr>
          <w:rFonts w:hint="eastAsia"/>
        </w:rPr>
        <w:t>京师医药院</w:t>
      </w:r>
    </w:p>
    <w:p>
      <w:pPr>
        <w:pStyle w:val="29"/>
        <w:numPr>
          <w:ilvl w:val="0"/>
          <w:numId w:val="1"/>
        </w:numPr>
      </w:pPr>
      <w:r>
        <w:rPr>
          <w:lang w:val="en-GB"/>
        </w:rPr>
        <w:t>_____</w:t>
      </w:r>
      <w:r>
        <w:rPr>
          <w:rFonts w:hint="eastAsia"/>
          <w:lang w:val="en-GB"/>
        </w:rPr>
        <w:t>一书提出心主神明。</w:t>
      </w:r>
      <w:r>
        <w:rPr>
          <w:rFonts w:hint="eastAsia"/>
          <w:color w:val="FF0000"/>
          <w:lang w:val="en-US" w:eastAsia="zh-CN"/>
        </w:rPr>
        <w:t>A</w:t>
      </w:r>
    </w:p>
    <w:p>
      <w:pPr>
        <w:pStyle w:val="29"/>
        <w:numPr>
          <w:ilvl w:val="1"/>
          <w:numId w:val="6"/>
        </w:numPr>
      </w:pPr>
      <w:r>
        <w:rPr>
          <w:rFonts w:hint="eastAsia"/>
        </w:rPr>
        <w:t>《名理探》</w:t>
      </w:r>
    </w:p>
    <w:p>
      <w:pPr>
        <w:pStyle w:val="29"/>
        <w:numPr>
          <w:ilvl w:val="1"/>
          <w:numId w:val="6"/>
        </w:numPr>
      </w:pPr>
      <w:r>
        <w:rPr>
          <w:rFonts w:hint="eastAsia"/>
          <w:lang w:val="en-GB"/>
        </w:rPr>
        <w:t>《本草补》</w:t>
      </w:r>
    </w:p>
    <w:p>
      <w:pPr>
        <w:pStyle w:val="29"/>
        <w:numPr>
          <w:ilvl w:val="1"/>
          <w:numId w:val="6"/>
        </w:numPr>
      </w:pPr>
      <w:r>
        <w:rPr>
          <w:rFonts w:hint="eastAsia"/>
        </w:rPr>
        <w:t>《性学粗述》</w:t>
      </w:r>
    </w:p>
    <w:p>
      <w:pPr>
        <w:pStyle w:val="29"/>
        <w:numPr>
          <w:ilvl w:val="1"/>
          <w:numId w:val="6"/>
        </w:numPr>
      </w:pPr>
      <w:r>
        <w:rPr>
          <w:rFonts w:hint="eastAsia"/>
          <w:lang w:val="en-GB"/>
        </w:rPr>
        <w:t>《世医德教方》</w:t>
      </w:r>
    </w:p>
    <w:p>
      <w:pPr>
        <w:pStyle w:val="29"/>
        <w:numPr>
          <w:ilvl w:val="0"/>
          <w:numId w:val="1"/>
        </w:numPr>
        <w:rPr>
          <w:lang w:val="en-GB"/>
        </w:rPr>
      </w:pPr>
      <w:r>
        <w:rPr>
          <w:rFonts w:hint="eastAsia"/>
        </w:rPr>
        <w:t>最早访问欧洲的中国旅行家是</w:t>
      </w:r>
      <w:r>
        <w:rPr>
          <w:lang w:val="en-GB"/>
        </w:rPr>
        <w:t>_____</w:t>
      </w:r>
      <w:r>
        <w:rPr>
          <w:rFonts w:hint="eastAsia"/>
          <w:lang w:val="en-GB"/>
        </w:rPr>
        <w:t>？</w:t>
      </w:r>
      <w:r>
        <w:rPr>
          <w:rFonts w:hint="eastAsia"/>
          <w:color w:val="FF0000"/>
          <w:lang w:val="en-GB"/>
        </w:rPr>
        <w:t>B</w:t>
      </w:r>
    </w:p>
    <w:p>
      <w:pPr>
        <w:pStyle w:val="29"/>
        <w:numPr>
          <w:ilvl w:val="1"/>
          <w:numId w:val="7"/>
        </w:numPr>
        <w:rPr>
          <w:lang w:val="en-GB"/>
        </w:rPr>
      </w:pPr>
      <w:r>
        <w:rPr>
          <w:rFonts w:hint="eastAsia"/>
          <w:lang w:val="en-GB"/>
        </w:rPr>
        <w:t>张骞</w:t>
      </w:r>
    </w:p>
    <w:p>
      <w:pPr>
        <w:pStyle w:val="29"/>
        <w:numPr>
          <w:ilvl w:val="1"/>
          <w:numId w:val="7"/>
        </w:numPr>
        <w:rPr>
          <w:lang w:val="en-GB"/>
        </w:rPr>
      </w:pPr>
      <w:r>
        <w:rPr>
          <w:rFonts w:hint="eastAsia"/>
          <w:lang w:val="en-GB"/>
        </w:rPr>
        <w:t>列班</w:t>
      </w:r>
      <w:r>
        <w:rPr>
          <w:rFonts w:hint="eastAsia"/>
          <w:lang w:val="en-US"/>
        </w:rPr>
        <w:t>·</w:t>
      </w:r>
      <w:r>
        <w:rPr>
          <w:rFonts w:hint="eastAsia"/>
          <w:lang w:val="en-GB"/>
        </w:rPr>
        <w:t>扫马</w:t>
      </w:r>
    </w:p>
    <w:p>
      <w:pPr>
        <w:pStyle w:val="29"/>
        <w:numPr>
          <w:ilvl w:val="1"/>
          <w:numId w:val="7"/>
        </w:numPr>
        <w:rPr>
          <w:lang w:val="en-GB"/>
        </w:rPr>
      </w:pPr>
      <w:r>
        <w:rPr>
          <w:rFonts w:hint="eastAsia"/>
          <w:lang w:val="en-GB"/>
        </w:rPr>
        <w:t>汪大渊</w:t>
      </w:r>
    </w:p>
    <w:p>
      <w:pPr>
        <w:pStyle w:val="29"/>
        <w:numPr>
          <w:ilvl w:val="1"/>
          <w:numId w:val="7"/>
        </w:numPr>
        <w:rPr>
          <w:lang w:val="en-GB"/>
        </w:rPr>
      </w:pPr>
      <w:r>
        <w:rPr>
          <w:rFonts w:hint="eastAsia"/>
          <w:lang w:val="en-GB"/>
        </w:rPr>
        <w:t>马可波罗</w:t>
      </w:r>
    </w:p>
    <w:p>
      <w:pPr>
        <w:pStyle w:val="29"/>
        <w:numPr>
          <w:ilvl w:val="0"/>
          <w:numId w:val="1"/>
        </w:numPr>
      </w:pPr>
      <w:r>
        <w:rPr>
          <w:rFonts w:hint="eastAsia"/>
          <w:lang w:val="en-GB"/>
        </w:rPr>
        <w:t>隋唐时期中国的</w:t>
      </w:r>
      <w:bookmarkStart w:id="0" w:name="_GoBack"/>
      <w:bookmarkEnd w:id="0"/>
      <w:r>
        <w:rPr>
          <w:rFonts w:hint="eastAsia"/>
          <w:lang w:val="en-GB"/>
        </w:rPr>
        <w:t>金银器制造主要受</w:t>
      </w:r>
      <w:r>
        <w:rPr>
          <w:lang w:val="en-GB"/>
        </w:rPr>
        <w:t>_____</w:t>
      </w:r>
      <w:r>
        <w:rPr>
          <w:rFonts w:hint="eastAsia"/>
          <w:lang w:val="en-GB"/>
        </w:rPr>
        <w:t>的影响？</w:t>
      </w:r>
      <w:r>
        <w:rPr>
          <w:rFonts w:hint="eastAsia"/>
          <w:color w:val="FF0000"/>
          <w:lang w:val="en-GB"/>
        </w:rPr>
        <w:t>A</w:t>
      </w:r>
    </w:p>
    <w:p>
      <w:pPr>
        <w:pStyle w:val="29"/>
        <w:numPr>
          <w:ilvl w:val="1"/>
          <w:numId w:val="8"/>
        </w:numPr>
      </w:pPr>
      <w:r>
        <w:rPr>
          <w:rFonts w:hint="eastAsia"/>
          <w:lang w:val="en-GB"/>
        </w:rPr>
        <w:t>粟特、波斯、拜占庭</w:t>
      </w:r>
    </w:p>
    <w:p>
      <w:pPr>
        <w:pStyle w:val="29"/>
        <w:numPr>
          <w:ilvl w:val="1"/>
          <w:numId w:val="8"/>
        </w:numPr>
      </w:pPr>
      <w:r>
        <w:rPr>
          <w:rFonts w:hint="eastAsia"/>
          <w:lang w:val="en-GB"/>
        </w:rPr>
        <w:t>印度、波斯、拜占庭</w:t>
      </w:r>
    </w:p>
    <w:p>
      <w:pPr>
        <w:pStyle w:val="29"/>
        <w:numPr>
          <w:ilvl w:val="1"/>
          <w:numId w:val="8"/>
        </w:numPr>
      </w:pPr>
      <w:r>
        <w:rPr>
          <w:rFonts w:hint="eastAsia"/>
        </w:rPr>
        <w:t>希腊、粟特、波斯</w:t>
      </w:r>
    </w:p>
    <w:p>
      <w:pPr>
        <w:pStyle w:val="29"/>
        <w:numPr>
          <w:ilvl w:val="1"/>
          <w:numId w:val="8"/>
        </w:numPr>
      </w:pPr>
      <w:r>
        <w:rPr>
          <w:rFonts w:hint="eastAsia"/>
        </w:rPr>
        <w:t>希腊、印度、波斯</w:t>
      </w:r>
    </w:p>
    <w:p>
      <w:pPr>
        <w:pStyle w:val="29"/>
        <w:numPr>
          <w:ilvl w:val="0"/>
          <w:numId w:val="1"/>
        </w:numPr>
      </w:pPr>
      <w:r>
        <w:rPr>
          <w:rFonts w:hint="eastAsia"/>
          <w:lang w:val="en-GB"/>
        </w:rPr>
        <w:t>中国古代对外贸易的大宗商品由丝绸到瓷器这一转变发生在</w:t>
      </w:r>
      <w:r>
        <w:rPr>
          <w:lang w:val="en-GB"/>
        </w:rPr>
        <w:t>_____</w:t>
      </w:r>
      <w:r>
        <w:rPr>
          <w:rFonts w:hint="eastAsia"/>
          <w:lang w:val="en-GB"/>
        </w:rPr>
        <w:t>？</w:t>
      </w:r>
      <w:r>
        <w:rPr>
          <w:rFonts w:hint="eastAsia"/>
          <w:color w:val="FF0000"/>
          <w:lang w:val="en-GB"/>
        </w:rPr>
        <w:t>C</w:t>
      </w:r>
    </w:p>
    <w:p>
      <w:pPr>
        <w:pStyle w:val="29"/>
        <w:numPr>
          <w:ilvl w:val="1"/>
          <w:numId w:val="9"/>
        </w:numPr>
      </w:pPr>
      <w:r>
        <w:rPr>
          <w:rFonts w:hint="eastAsia"/>
          <w:lang w:val="en-GB"/>
        </w:rPr>
        <w:t>唐宋时期</w:t>
      </w:r>
    </w:p>
    <w:p>
      <w:pPr>
        <w:pStyle w:val="29"/>
        <w:numPr>
          <w:ilvl w:val="1"/>
          <w:numId w:val="9"/>
        </w:numPr>
      </w:pPr>
      <w:r>
        <w:rPr>
          <w:rFonts w:hint="eastAsia"/>
          <w:lang w:val="en-GB"/>
        </w:rPr>
        <w:t>两宋之际</w:t>
      </w:r>
    </w:p>
    <w:p>
      <w:pPr>
        <w:pStyle w:val="29"/>
        <w:numPr>
          <w:ilvl w:val="1"/>
          <w:numId w:val="9"/>
        </w:numPr>
      </w:pPr>
      <w:r>
        <w:rPr>
          <w:rFonts w:hint="eastAsia"/>
          <w:lang w:val="en-GB"/>
        </w:rPr>
        <w:t>宋元时期</w:t>
      </w:r>
    </w:p>
    <w:p>
      <w:pPr>
        <w:pStyle w:val="29"/>
        <w:numPr>
          <w:ilvl w:val="1"/>
          <w:numId w:val="9"/>
        </w:numPr>
      </w:pPr>
      <w:r>
        <w:rPr>
          <w:rFonts w:hint="eastAsia"/>
          <w:lang w:val="en-GB"/>
        </w:rPr>
        <w:t>元明时期</w:t>
      </w:r>
    </w:p>
    <w:p>
      <w:pPr>
        <w:pStyle w:val="29"/>
        <w:numPr>
          <w:ilvl w:val="0"/>
          <w:numId w:val="1"/>
        </w:numPr>
      </w:pPr>
      <w:r>
        <w:rPr>
          <w:rFonts w:hint="eastAsia"/>
          <w:lang w:val="en-GB"/>
        </w:rPr>
        <w:t>近代欧洲在中国文化影响下出现的艺术风格是</w:t>
      </w:r>
      <w:r>
        <w:rPr>
          <w:lang w:val="en-GB"/>
        </w:rPr>
        <w:t>_____</w:t>
      </w:r>
      <w:r>
        <w:rPr>
          <w:rFonts w:hint="eastAsia"/>
          <w:lang w:val="en-GB"/>
        </w:rPr>
        <w:t>？</w:t>
      </w:r>
      <w:r>
        <w:rPr>
          <w:rFonts w:hint="eastAsia"/>
          <w:color w:val="FF0000"/>
          <w:lang w:val="en-GB"/>
        </w:rPr>
        <w:t>B</w:t>
      </w:r>
    </w:p>
    <w:p>
      <w:pPr>
        <w:pStyle w:val="29"/>
        <w:numPr>
          <w:ilvl w:val="1"/>
          <w:numId w:val="10"/>
        </w:numPr>
      </w:pPr>
      <w:r>
        <w:rPr>
          <w:rFonts w:hint="eastAsia"/>
        </w:rPr>
        <w:t>巴洛克风格</w:t>
      </w:r>
    </w:p>
    <w:p>
      <w:pPr>
        <w:pStyle w:val="29"/>
        <w:numPr>
          <w:ilvl w:val="1"/>
          <w:numId w:val="10"/>
        </w:numPr>
      </w:pPr>
      <w:r>
        <w:rPr>
          <w:rFonts w:hint="eastAsia"/>
        </w:rPr>
        <w:t>罗可可风格</w:t>
      </w:r>
    </w:p>
    <w:p>
      <w:pPr>
        <w:pStyle w:val="29"/>
        <w:numPr>
          <w:ilvl w:val="1"/>
          <w:numId w:val="10"/>
        </w:numPr>
      </w:pPr>
      <w:r>
        <w:rPr>
          <w:rFonts w:hint="eastAsia"/>
        </w:rPr>
        <w:t>哥特式风格</w:t>
      </w:r>
    </w:p>
    <w:p>
      <w:pPr>
        <w:pStyle w:val="29"/>
        <w:numPr>
          <w:ilvl w:val="1"/>
          <w:numId w:val="10"/>
        </w:numPr>
      </w:pPr>
      <w:r>
        <w:rPr>
          <w:rFonts w:hint="eastAsia"/>
        </w:rPr>
        <w:t>印象派风格</w:t>
      </w:r>
    </w:p>
    <w:p>
      <w:pPr>
        <w:pStyle w:val="29"/>
        <w:numPr>
          <w:ilvl w:val="0"/>
          <w:numId w:val="1"/>
        </w:numPr>
      </w:pPr>
      <w:r>
        <w:rPr>
          <w:rFonts w:hint="eastAsia"/>
        </w:rPr>
        <w:t>以下哪一条不是烟草传入我国的路径？</w:t>
      </w:r>
      <w:r>
        <w:rPr>
          <w:rFonts w:hint="eastAsia"/>
          <w:color w:val="FF0000"/>
        </w:rPr>
        <w:t>D</w:t>
      </w:r>
    </w:p>
    <w:p>
      <w:pPr>
        <w:pStyle w:val="29"/>
        <w:numPr>
          <w:ilvl w:val="1"/>
          <w:numId w:val="11"/>
        </w:numPr>
      </w:pPr>
      <w:r>
        <w:rPr>
          <w:rFonts w:hint="eastAsia"/>
        </w:rPr>
        <w:t>菲律宾—台湾—福建</w:t>
      </w:r>
    </w:p>
    <w:p>
      <w:pPr>
        <w:pStyle w:val="29"/>
        <w:numPr>
          <w:ilvl w:val="1"/>
          <w:numId w:val="11"/>
        </w:numPr>
      </w:pPr>
      <w:r>
        <w:rPr>
          <w:rFonts w:hint="eastAsia"/>
        </w:rPr>
        <w:t>越南—广东</w:t>
      </w:r>
    </w:p>
    <w:p>
      <w:pPr>
        <w:pStyle w:val="29"/>
        <w:numPr>
          <w:ilvl w:val="1"/>
          <w:numId w:val="11"/>
        </w:numPr>
      </w:pPr>
      <w:r>
        <w:rPr>
          <w:rFonts w:hint="eastAsia"/>
        </w:rPr>
        <w:t>日本—朝鲜—辽东</w:t>
      </w:r>
    </w:p>
    <w:p>
      <w:pPr>
        <w:pStyle w:val="29"/>
        <w:numPr>
          <w:ilvl w:val="1"/>
          <w:numId w:val="11"/>
        </w:numPr>
      </w:pPr>
      <w:r>
        <w:rPr>
          <w:rFonts w:hint="eastAsia"/>
        </w:rPr>
        <w:t>菲律宾—广东</w:t>
      </w:r>
    </w:p>
    <w:p>
      <w:pPr>
        <w:pStyle w:val="29"/>
        <w:ind w:left="0"/>
      </w:pPr>
    </w:p>
    <w:p>
      <w:pPr>
        <w:pStyle w:val="29"/>
        <w:ind w:left="0"/>
        <w:rPr>
          <w:lang w:val="en-US"/>
        </w:rPr>
      </w:pPr>
      <w:r>
        <w:rPr>
          <w:rFonts w:hint="eastAsia"/>
          <w:lang w:val="en-US"/>
        </w:rPr>
        <w:t>材料分析：给下列材料标点，翻译，并回答从中反映了怎样的历史背景与事实？</w:t>
      </w:r>
    </w:p>
    <w:p>
      <w:pPr>
        <w:pStyle w:val="29"/>
        <w:ind w:left="0"/>
        <w:rPr>
          <w:lang w:val="en-US"/>
        </w:rPr>
      </w:pPr>
    </w:p>
    <w:p>
      <w:pPr>
        <w:pStyle w:val="29"/>
        <w:ind w:left="0"/>
        <w:rPr>
          <w:rFonts w:hint="eastAsia" w:ascii="宋体" w:hAnsi="宋体" w:eastAsia="宋体"/>
          <w:lang w:val="en-US"/>
        </w:rPr>
      </w:pPr>
      <w:r>
        <w:rPr>
          <w:rFonts w:ascii="宋体" w:hAnsi="宋体" w:eastAsia="宋体"/>
          <w:lang w:val="en-US"/>
        </w:rPr>
        <w:t>任子昭云</w:t>
      </w:r>
      <w:ins w:id="0" w:author="信紙 yu" w:date="2024-06-13T12:27:00Z">
        <w:r>
          <w:rPr>
            <w:rFonts w:hint="eastAsia" w:ascii="宋体" w:hAnsi="宋体" w:eastAsia="宋体"/>
            <w:lang w:val="en-US"/>
          </w:rPr>
          <w:t>：“</w:t>
        </w:r>
      </w:ins>
      <w:r>
        <w:rPr>
          <w:rFonts w:ascii="宋体" w:hAnsi="宋体" w:eastAsia="宋体"/>
          <w:lang w:val="en-US"/>
        </w:rPr>
        <w:t>向寓都下时</w:t>
      </w:r>
      <w:ins w:id="1" w:author="信紙 yu" w:date="2024-06-13T12:28:00Z">
        <w:r>
          <w:rPr>
            <w:rFonts w:hint="eastAsia" w:ascii="宋体" w:hAnsi="宋体" w:eastAsia="宋体"/>
            <w:lang w:val="en-US"/>
          </w:rPr>
          <w:t>，</w:t>
        </w:r>
      </w:ins>
      <w:r>
        <w:rPr>
          <w:rFonts w:ascii="宋体" w:hAnsi="宋体" w:eastAsia="宋体"/>
          <w:lang w:val="en-US"/>
        </w:rPr>
        <w:t>邻家儿患头疼</w:t>
      </w:r>
      <w:ins w:id="2" w:author="信紙 yu" w:date="2024-06-13T12:28:00Z">
        <w:r>
          <w:rPr>
            <w:rFonts w:hint="eastAsia" w:ascii="宋体" w:hAnsi="宋体" w:eastAsia="宋体"/>
            <w:lang w:val="en-US"/>
          </w:rPr>
          <w:t>，</w:t>
        </w:r>
      </w:ins>
      <w:r>
        <w:rPr>
          <w:rFonts w:ascii="宋体" w:hAnsi="宋体" w:eastAsia="宋体"/>
          <w:lang w:val="en-US"/>
        </w:rPr>
        <w:t>不可忍</w:t>
      </w:r>
      <w:ins w:id="3" w:author="信紙 yu" w:date="2024-06-13T12:28:00Z">
        <w:r>
          <w:rPr>
            <w:rFonts w:hint="eastAsia" w:ascii="宋体" w:hAnsi="宋体" w:eastAsia="宋体"/>
            <w:lang w:val="en-US"/>
          </w:rPr>
          <w:t>。</w:t>
        </w:r>
      </w:ins>
      <w:r>
        <w:rPr>
          <w:rFonts w:ascii="宋体" w:hAnsi="宋体" w:eastAsia="宋体"/>
          <w:lang w:val="en-US"/>
        </w:rPr>
        <w:t>有回回医官</w:t>
      </w:r>
      <w:ins w:id="4" w:author="信紙 yu" w:date="2024-06-13T12:28:00Z">
        <w:r>
          <w:rPr>
            <w:rFonts w:hint="eastAsia" w:ascii="宋体" w:hAnsi="宋体" w:eastAsia="宋体"/>
            <w:lang w:val="en-US"/>
          </w:rPr>
          <w:t>，</w:t>
        </w:r>
      </w:ins>
      <w:r>
        <w:rPr>
          <w:rFonts w:ascii="宋体" w:hAnsi="宋体" w:eastAsia="宋体"/>
          <w:lang w:val="en-US"/>
        </w:rPr>
        <w:t>用刀划开额上</w:t>
      </w:r>
      <w:ins w:id="5" w:author="信紙 yu" w:date="2024-06-13T12:28:00Z">
        <w:r>
          <w:rPr>
            <w:rFonts w:hint="eastAsia" w:ascii="宋体" w:hAnsi="宋体" w:eastAsia="宋体"/>
            <w:lang w:val="en-US"/>
          </w:rPr>
          <w:t>，</w:t>
        </w:r>
      </w:ins>
      <w:r>
        <w:rPr>
          <w:rFonts w:ascii="宋体" w:hAnsi="宋体" w:eastAsia="宋体"/>
          <w:lang w:val="en-US"/>
        </w:rPr>
        <w:t>取一小蟹</w:t>
      </w:r>
      <w:ins w:id="6" w:author="信紙 yu" w:date="2024-06-13T12:28:00Z">
        <w:r>
          <w:rPr>
            <w:rFonts w:hint="eastAsia" w:ascii="宋体" w:hAnsi="宋体" w:eastAsia="宋体"/>
            <w:lang w:val="en-US"/>
          </w:rPr>
          <w:t>，</w:t>
        </w:r>
      </w:ins>
      <w:r>
        <w:rPr>
          <w:rFonts w:ascii="宋体" w:hAnsi="宋体" w:eastAsia="宋体"/>
          <w:lang w:val="en-US"/>
        </w:rPr>
        <w:t>坚硬如石</w:t>
      </w:r>
      <w:ins w:id="7" w:author="信紙 yu" w:date="2024-06-13T12:28:00Z">
        <w:r>
          <w:rPr>
            <w:rFonts w:hint="eastAsia" w:ascii="宋体" w:hAnsi="宋体" w:eastAsia="宋体"/>
            <w:lang w:val="en-US"/>
          </w:rPr>
          <w:t>，</w:t>
        </w:r>
      </w:ins>
      <w:r>
        <w:rPr>
          <w:rFonts w:ascii="宋体" w:hAnsi="宋体" w:eastAsia="宋体"/>
          <w:lang w:val="en-US"/>
        </w:rPr>
        <w:t>尚能活动</w:t>
      </w:r>
      <w:ins w:id="8" w:author="信紙 yu" w:date="2024-06-13T12:28:00Z">
        <w:r>
          <w:rPr>
            <w:rFonts w:hint="eastAsia" w:ascii="宋体" w:hAnsi="宋体" w:eastAsia="宋体"/>
            <w:lang w:val="en-US"/>
          </w:rPr>
          <w:t>，</w:t>
        </w:r>
      </w:ins>
      <w:r>
        <w:rPr>
          <w:rFonts w:ascii="宋体" w:hAnsi="宋体" w:eastAsia="宋体"/>
          <w:lang w:val="en-US"/>
        </w:rPr>
        <w:t>顷焉方死</w:t>
      </w:r>
      <w:ins w:id="9" w:author="信紙 yu" w:date="2024-06-13T12:28:00Z">
        <w:r>
          <w:rPr>
            <w:rFonts w:hint="eastAsia" w:ascii="宋体" w:hAnsi="宋体" w:eastAsia="宋体"/>
            <w:lang w:val="en-US"/>
          </w:rPr>
          <w:t>，</w:t>
        </w:r>
      </w:ins>
      <w:r>
        <w:rPr>
          <w:rFonts w:ascii="宋体" w:hAnsi="宋体" w:eastAsia="宋体"/>
          <w:lang w:val="en-US"/>
        </w:rPr>
        <w:t>疼亦遄止</w:t>
      </w:r>
      <w:ins w:id="10" w:author="信紙 yu" w:date="2024-06-13T12:28:00Z">
        <w:r>
          <w:rPr>
            <w:rFonts w:hint="eastAsia" w:ascii="宋体" w:hAnsi="宋体" w:eastAsia="宋体"/>
            <w:lang w:val="en-US"/>
          </w:rPr>
          <w:t>。</w:t>
        </w:r>
      </w:ins>
      <w:r>
        <w:rPr>
          <w:rFonts w:ascii="宋体" w:hAnsi="宋体" w:eastAsia="宋体"/>
          <w:lang w:val="en-US"/>
        </w:rPr>
        <w:t>当求得蟹</w:t>
      </w:r>
      <w:ins w:id="11" w:author="信紙 yu" w:date="2024-06-13T12:28:00Z">
        <w:r>
          <w:rPr>
            <w:rFonts w:hint="eastAsia" w:ascii="宋体" w:hAnsi="宋体" w:eastAsia="宋体"/>
            <w:lang w:val="en-US"/>
          </w:rPr>
          <w:t>，</w:t>
        </w:r>
      </w:ins>
      <w:r>
        <w:rPr>
          <w:rFonts w:ascii="宋体" w:hAnsi="宋体" w:eastAsia="宋体"/>
          <w:lang w:val="en-US"/>
        </w:rPr>
        <w:t>至今藏之</w:t>
      </w:r>
      <w:ins w:id="12" w:author="信紙 yu" w:date="2024-06-13T12:28:00Z">
        <w:r>
          <w:rPr>
            <w:rFonts w:hint="eastAsia" w:ascii="宋体" w:hAnsi="宋体" w:eastAsia="宋体"/>
            <w:lang w:val="en-US"/>
          </w:rPr>
          <w:t>。”</w:t>
        </w:r>
      </w:ins>
      <w:r>
        <w:rPr>
          <w:rFonts w:ascii="宋体" w:hAnsi="宋体" w:eastAsia="宋体"/>
          <w:lang w:val="en-US"/>
        </w:rPr>
        <w:t>夏雪簑云</w:t>
      </w:r>
      <w:ins w:id="13" w:author="信紙 yu" w:date="2024-06-13T12:28:00Z">
        <w:r>
          <w:rPr>
            <w:rFonts w:hint="eastAsia" w:ascii="宋体" w:hAnsi="宋体" w:eastAsia="宋体"/>
            <w:lang w:val="en-US"/>
          </w:rPr>
          <w:t>：“</w:t>
        </w:r>
      </w:ins>
      <w:r>
        <w:rPr>
          <w:rFonts w:ascii="宋体" w:hAnsi="宋体" w:eastAsia="宋体"/>
          <w:lang w:val="en-US"/>
        </w:rPr>
        <w:t>尝于平江阊门</w:t>
      </w:r>
      <w:ins w:id="14" w:author="信紙 yu" w:date="2024-06-13T12:28:00Z">
        <w:r>
          <w:rPr>
            <w:rFonts w:hint="eastAsia" w:ascii="宋体" w:hAnsi="宋体" w:eastAsia="宋体"/>
            <w:lang w:val="en-US"/>
          </w:rPr>
          <w:t>，</w:t>
        </w:r>
      </w:ins>
      <w:r>
        <w:rPr>
          <w:rFonts w:ascii="宋体" w:hAnsi="宋体" w:eastAsia="宋体"/>
          <w:lang w:val="en-US"/>
        </w:rPr>
        <w:t>见过客马腹膨胀倒地</w:t>
      </w:r>
      <w:ins w:id="15" w:author="信紙 yu" w:date="2024-06-13T12:28:00Z">
        <w:r>
          <w:rPr>
            <w:rFonts w:hint="eastAsia" w:ascii="宋体" w:hAnsi="宋体" w:eastAsia="宋体"/>
            <w:lang w:val="en-US"/>
          </w:rPr>
          <w:t>，</w:t>
        </w:r>
      </w:ins>
      <w:r>
        <w:rPr>
          <w:rFonts w:ascii="宋体" w:hAnsi="宋体" w:eastAsia="宋体"/>
          <w:lang w:val="en-US"/>
        </w:rPr>
        <w:t>店中偶有老回回见之</w:t>
      </w:r>
      <w:ins w:id="16" w:author="信紙 yu" w:date="2024-06-13T12:28:00Z">
        <w:r>
          <w:rPr>
            <w:rFonts w:hint="eastAsia" w:ascii="宋体" w:hAnsi="宋体" w:eastAsia="宋体"/>
            <w:lang w:val="en-US"/>
          </w:rPr>
          <w:t>，</w:t>
        </w:r>
      </w:ins>
      <w:r>
        <w:rPr>
          <w:rFonts w:ascii="宋体" w:hAnsi="宋体" w:eastAsia="宋体"/>
          <w:lang w:val="en-US"/>
        </w:rPr>
        <w:t>于左腿内割取小块出</w:t>
      </w:r>
      <w:ins w:id="17" w:author="信紙 yu" w:date="2024-06-13T12:29:00Z">
        <w:r>
          <w:rPr>
            <w:rFonts w:hint="eastAsia" w:ascii="宋体" w:hAnsi="宋体" w:eastAsia="宋体"/>
            <w:lang w:val="en-US"/>
          </w:rPr>
          <w:t>，</w:t>
        </w:r>
      </w:ins>
      <w:r>
        <w:rPr>
          <w:rFonts w:ascii="宋体" w:hAnsi="宋体" w:eastAsia="宋体"/>
          <w:lang w:val="en-US"/>
        </w:rPr>
        <w:t>不知何物也</w:t>
      </w:r>
      <w:ins w:id="18" w:author="信紙 yu" w:date="2024-06-13T12:29:00Z">
        <w:r>
          <w:rPr>
            <w:rFonts w:hint="eastAsia" w:ascii="宋体" w:hAnsi="宋体" w:eastAsia="宋体"/>
            <w:lang w:val="en-US"/>
          </w:rPr>
          <w:t>，</w:t>
        </w:r>
      </w:ins>
      <w:r>
        <w:rPr>
          <w:rFonts w:ascii="宋体" w:hAnsi="宋体" w:eastAsia="宋体"/>
          <w:lang w:val="en-US"/>
        </w:rPr>
        <w:t>其马随起</w:t>
      </w:r>
      <w:ins w:id="19" w:author="信紙 yu" w:date="2024-06-13T12:29:00Z">
        <w:r>
          <w:rPr>
            <w:rFonts w:hint="eastAsia" w:ascii="宋体" w:hAnsi="宋体" w:eastAsia="宋体"/>
            <w:lang w:val="en-US"/>
          </w:rPr>
          <w:t>，</w:t>
        </w:r>
      </w:ins>
      <w:r>
        <w:rPr>
          <w:rFonts w:ascii="宋体" w:hAnsi="宋体" w:eastAsia="宋体"/>
          <w:lang w:val="en-US"/>
        </w:rPr>
        <w:t>即骑而去</w:t>
      </w:r>
      <w:ins w:id="20" w:author="信紙 yu" w:date="2024-06-13T12:29:00Z">
        <w:r>
          <w:rPr>
            <w:rFonts w:hint="eastAsia" w:ascii="宋体" w:hAnsi="宋体" w:eastAsia="宋体"/>
            <w:lang w:val="en-US"/>
          </w:rPr>
          <w:t>。”</w:t>
        </w:r>
      </w:ins>
      <w:r>
        <w:rPr>
          <w:rFonts w:ascii="宋体" w:hAnsi="宋体" w:eastAsia="宋体"/>
          <w:lang w:val="en-US"/>
        </w:rPr>
        <w:t>信西域多奇术哉</w:t>
      </w:r>
      <w:ins w:id="21" w:author="信紙 yu" w:date="2024-06-13T12:29:00Z">
        <w:r>
          <w:rPr>
            <w:rFonts w:hint="eastAsia" w:ascii="宋体" w:hAnsi="宋体" w:eastAsia="宋体"/>
            <w:lang w:val="en-US"/>
          </w:rPr>
          <w:t>。</w:t>
        </w:r>
      </w:ins>
    </w:p>
    <w:p>
      <w:pPr>
        <w:pStyle w:val="29"/>
        <w:ind w:left="0"/>
        <w:rPr>
          <w:lang w:val="en-US"/>
        </w:rPr>
      </w:pPr>
    </w:p>
    <w:p>
      <w:pPr>
        <w:pStyle w:val="29"/>
        <w:ind w:left="0"/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Aptos">
    <w:altName w:val="苹方-简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苹方-简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2A610A"/>
    <w:multiLevelType w:val="multilevel"/>
    <w:tmpl w:val="012A610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upperLetter"/>
      <w:lvlText w:val="%2."/>
      <w:lvlJc w:val="left"/>
      <w:pPr>
        <w:ind w:left="1520" w:hanging="44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C384D"/>
    <w:multiLevelType w:val="multilevel"/>
    <w:tmpl w:val="091C384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upperLetter"/>
      <w:lvlText w:val="%2."/>
      <w:lvlJc w:val="left"/>
      <w:pPr>
        <w:ind w:left="1520" w:hanging="44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43A55"/>
    <w:multiLevelType w:val="multilevel"/>
    <w:tmpl w:val="16B43A5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upperLetter"/>
      <w:lvlText w:val="%2."/>
      <w:lvlJc w:val="left"/>
      <w:pPr>
        <w:ind w:left="1520" w:hanging="44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161FD"/>
    <w:multiLevelType w:val="multilevel"/>
    <w:tmpl w:val="2BB161F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upperLetter"/>
      <w:lvlText w:val="%2."/>
      <w:lvlJc w:val="left"/>
      <w:pPr>
        <w:ind w:left="1520" w:hanging="44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F659C"/>
    <w:multiLevelType w:val="multilevel"/>
    <w:tmpl w:val="32DF659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9A34B8"/>
    <w:multiLevelType w:val="multilevel"/>
    <w:tmpl w:val="3B9A34B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upperLetter"/>
      <w:lvlText w:val="%2."/>
      <w:lvlJc w:val="left"/>
      <w:pPr>
        <w:ind w:left="1520" w:hanging="44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906149"/>
    <w:multiLevelType w:val="multilevel"/>
    <w:tmpl w:val="3E90614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upperLetter"/>
      <w:lvlText w:val="%2."/>
      <w:lvlJc w:val="left"/>
      <w:pPr>
        <w:ind w:left="1520" w:hanging="44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1F6FE4"/>
    <w:multiLevelType w:val="multilevel"/>
    <w:tmpl w:val="501F6FE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upperLetter"/>
      <w:lvlText w:val="%2."/>
      <w:lvlJc w:val="left"/>
      <w:pPr>
        <w:ind w:left="1520" w:hanging="44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7D1BA2"/>
    <w:multiLevelType w:val="multilevel"/>
    <w:tmpl w:val="757D1BA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upperLetter"/>
      <w:lvlText w:val="%2."/>
      <w:lvlJc w:val="left"/>
      <w:pPr>
        <w:ind w:left="1520" w:hanging="44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386E19"/>
    <w:multiLevelType w:val="multilevel"/>
    <w:tmpl w:val="77386E1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upperLetter"/>
      <w:lvlText w:val="%2."/>
      <w:lvlJc w:val="left"/>
      <w:pPr>
        <w:ind w:left="1520" w:hanging="44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071699"/>
    <w:multiLevelType w:val="multilevel"/>
    <w:tmpl w:val="7F07169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upperLetter"/>
      <w:lvlText w:val="%2."/>
      <w:lvlJc w:val="left"/>
      <w:pPr>
        <w:ind w:left="1520" w:hanging="44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0"/>
  </w:num>
  <w:num w:numId="6">
    <w:abstractNumId w:val="6"/>
  </w:num>
  <w:num w:numId="7">
    <w:abstractNumId w:val="7"/>
  </w:num>
  <w:num w:numId="8">
    <w:abstractNumId w:val="0"/>
  </w:num>
  <w:num w:numId="9">
    <w:abstractNumId w:val="9"/>
  </w:num>
  <w:num w:numId="10">
    <w:abstractNumId w:val="1"/>
  </w:num>
  <w:num w:numId="1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信紙 yu">
    <w15:presenceInfo w15:providerId="Windows Live" w15:userId="24cb0fdb1ea2b2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4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0MTdjM2M5NjY2YWRhMWQ4MjA1NmU2NWI3NDdhMDgifQ=="/>
  </w:docVars>
  <w:rsids>
    <w:rsidRoot w:val="0048244D"/>
    <w:rsid w:val="00052C8C"/>
    <w:rsid w:val="002278A3"/>
    <w:rsid w:val="002A2914"/>
    <w:rsid w:val="003B023F"/>
    <w:rsid w:val="0043182D"/>
    <w:rsid w:val="0048244D"/>
    <w:rsid w:val="00582A9B"/>
    <w:rsid w:val="00594CAA"/>
    <w:rsid w:val="005B50AD"/>
    <w:rsid w:val="00632407"/>
    <w:rsid w:val="006C66A8"/>
    <w:rsid w:val="00807CA6"/>
    <w:rsid w:val="008F731E"/>
    <w:rsid w:val="0090624F"/>
    <w:rsid w:val="00A3100C"/>
    <w:rsid w:val="00B80AAF"/>
    <w:rsid w:val="00BA417E"/>
    <w:rsid w:val="00D10807"/>
    <w:rsid w:val="00E45CC9"/>
    <w:rsid w:val="00E95A2A"/>
    <w:rsid w:val="00E9722D"/>
    <w:rsid w:val="00EF1F51"/>
    <w:rsid w:val="3AECF8C8"/>
    <w:rsid w:val="6E3F4852"/>
    <w:rsid w:val="6FFD3BDD"/>
    <w:rsid w:val="6FFF943D"/>
    <w:rsid w:val="75B5B7AA"/>
    <w:rsid w:val="BDFEE285"/>
    <w:rsid w:val="BFF991CE"/>
    <w:rsid w:val="FEF5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MY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annotation text"/>
    <w:basedOn w:val="1"/>
    <w:semiHidden/>
    <w:unhideWhenUsed/>
    <w:uiPriority w:val="99"/>
    <w:pPr>
      <w:jc w:val="left"/>
    </w:p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标题 1 字符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2 字符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3 字符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标题 4 字符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标题 5 字符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标题 6 字符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7 字符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标题 9 字符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标题 字符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1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1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4">
    <w:name w:val="Revision"/>
    <w:hidden/>
    <w:unhideWhenUsed/>
    <w:uiPriority w:val="99"/>
    <w:rPr>
      <w:rFonts w:asciiTheme="minorHAnsi" w:hAnsiTheme="minorHAnsi" w:eastAsiaTheme="minorEastAsia" w:cstheme="minorBidi"/>
      <w:kern w:val="2"/>
      <w:sz w:val="24"/>
      <w:szCs w:val="24"/>
      <w:lang w:val="en-MY" w:eastAsia="zh-CN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92</Words>
  <Characters>529</Characters>
  <Lines>4</Lines>
  <Paragraphs>1</Paragraphs>
  <TotalTime>15</TotalTime>
  <ScaleCrop>false</ScaleCrop>
  <LinksUpToDate>false</LinksUpToDate>
  <CharactersWithSpaces>620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2024-06-13T12:33:00Z</dcterms:created>
  <dc:creator>Xiao Qi Wong</dc:creator>
  <cp:lastModifiedBy>ShirlynWong</cp:lastModifiedBy>
  <dcterms:modified xsi:type="dcterms:W3CDTF">2024-06-13T14:17:42Z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  <property fmtid="{D5CDD505-2E9C-101B-9397-08002B2CF9AE}" pid="3" name="ICV">
    <vt:lpwstr>71572B03B72C4C09068F6A66BE691DF5</vt:lpwstr>
  </property>
</Properties>
</file>